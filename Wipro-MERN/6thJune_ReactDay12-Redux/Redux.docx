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FF3" w:rsidRPr="00072FF3" w:rsidRDefault="00072FF3" w:rsidP="00072FF3">
      <w:proofErr w:type="spellStart"/>
      <w:r w:rsidRPr="00072FF3">
        <w:t>Redux</w:t>
      </w:r>
      <w:proofErr w:type="spellEnd"/>
    </w:p>
    <w:p w:rsidR="00072FF3" w:rsidRPr="00072FF3" w:rsidRDefault="00072FF3" w:rsidP="00072FF3">
      <w:pPr>
        <w:rPr>
          <w:sz w:val="24"/>
          <w:szCs w:val="24"/>
        </w:rPr>
      </w:pPr>
      <w:r w:rsidRPr="00072FF3">
        <w:rPr>
          <w:sz w:val="24"/>
          <w:szCs w:val="24"/>
          <w:bdr w:val="single" w:sz="2" w:space="0" w:color="auto" w:frame="1"/>
        </w:rPr>
        <w:t xml:space="preserve">It is a state management library for </w:t>
      </w:r>
      <w:proofErr w:type="spellStart"/>
      <w:r w:rsidRPr="00072FF3">
        <w:rPr>
          <w:sz w:val="24"/>
          <w:szCs w:val="24"/>
          <w:bdr w:val="single" w:sz="2" w:space="0" w:color="auto" w:frame="1"/>
        </w:rPr>
        <w:t>javascript</w:t>
      </w:r>
      <w:proofErr w:type="spellEnd"/>
      <w:r w:rsidRPr="00072FF3">
        <w:rPr>
          <w:sz w:val="24"/>
          <w:szCs w:val="24"/>
          <w:bdr w:val="single" w:sz="2" w:space="0" w:color="auto" w:frame="1"/>
        </w:rPr>
        <w:t xml:space="preserve"> applications. We can use it with React, Angular</w:t>
      </w:r>
      <w:proofErr w:type="gramStart"/>
      <w:r w:rsidRPr="00072FF3">
        <w:rPr>
          <w:sz w:val="24"/>
          <w:szCs w:val="24"/>
          <w:bdr w:val="single" w:sz="2" w:space="0" w:color="auto" w:frame="1"/>
        </w:rPr>
        <w:t>,Vue.js</w:t>
      </w:r>
      <w:proofErr w:type="gramEnd"/>
      <w:r w:rsidRPr="00072FF3">
        <w:rPr>
          <w:sz w:val="24"/>
          <w:szCs w:val="24"/>
          <w:bdr w:val="single" w:sz="2" w:space="0" w:color="auto" w:frame="1"/>
        </w:rPr>
        <w:t xml:space="preserve"> and vanilla JS. This is because it is a state management </w:t>
      </w:r>
      <w:proofErr w:type="gramStart"/>
      <w:r w:rsidRPr="00072FF3">
        <w:rPr>
          <w:sz w:val="24"/>
          <w:szCs w:val="24"/>
          <w:bdr w:val="single" w:sz="2" w:space="0" w:color="auto" w:frame="1"/>
        </w:rPr>
        <w:t>library,</w:t>
      </w:r>
      <w:proofErr w:type="gramEnd"/>
      <w:r w:rsidRPr="00072FF3">
        <w:rPr>
          <w:sz w:val="24"/>
          <w:szCs w:val="24"/>
          <w:bdr w:val="single" w:sz="2" w:space="0" w:color="auto" w:frame="1"/>
        </w:rPr>
        <w:t xml:space="preserve"> therefore it doesn’t care about which library we are using to build the UI.</w:t>
      </w:r>
    </w:p>
    <w:p w:rsidR="00072FF3" w:rsidRPr="00072FF3" w:rsidRDefault="00072FF3" w:rsidP="00072FF3">
      <w:r w:rsidRPr="00072FF3">
        <w:t>The problem without a State Management library</w:t>
      </w:r>
    </w:p>
    <w:p w:rsidR="00072FF3" w:rsidRPr="00072FF3" w:rsidRDefault="00072FF3" w:rsidP="00072FF3">
      <w:pPr>
        <w:rPr>
          <w:sz w:val="24"/>
          <w:szCs w:val="24"/>
        </w:rPr>
      </w:pPr>
      <w:r w:rsidRPr="00072FF3">
        <w:rPr>
          <w:sz w:val="24"/>
          <w:szCs w:val="24"/>
          <w:bdr w:val="single" w:sz="2" w:space="0" w:color="auto" w:frame="1"/>
        </w:rPr>
        <w:t>Well, if you have ever built an application with a complex UI, you have probably come across a situation where you need to keep different parts of the UI synced. In a complex application, let’s say the user changes data in one part of the application then other parts of the application should be immediately updated to reflect the changes. In more complex scenarios, the data also gets updated as a result of network requests or background tasks. Therefore, we need to write a lot of code to keep it synced.</w:t>
      </w:r>
    </w:p>
    <w:p w:rsidR="00072FF3" w:rsidRPr="00072FF3" w:rsidRDefault="00072FF3" w:rsidP="00072FF3">
      <w:r w:rsidRPr="00072FF3">
        <w:t xml:space="preserve">Why Use </w:t>
      </w:r>
      <w:proofErr w:type="spellStart"/>
      <w:r w:rsidRPr="00072FF3">
        <w:t>Redux</w:t>
      </w:r>
      <w:proofErr w:type="spellEnd"/>
      <w:r w:rsidRPr="00072FF3">
        <w:t xml:space="preserve"> - State Management Library?</w:t>
      </w:r>
    </w:p>
    <w:p w:rsidR="00072FF3" w:rsidRPr="00072FF3" w:rsidRDefault="00072FF3" w:rsidP="00072FF3">
      <w:pPr>
        <w:rPr>
          <w:sz w:val="24"/>
          <w:szCs w:val="24"/>
        </w:rPr>
      </w:pPr>
      <w:r w:rsidRPr="00072FF3">
        <w:rPr>
          <w:sz w:val="24"/>
          <w:szCs w:val="24"/>
          <w:bdr w:val="single" w:sz="2" w:space="0" w:color="auto" w:frame="1"/>
        </w:rPr>
        <w:t xml:space="preserve">With the help of </w:t>
      </w:r>
      <w:proofErr w:type="spellStart"/>
      <w:r w:rsidRPr="00072FF3">
        <w:rPr>
          <w:sz w:val="24"/>
          <w:szCs w:val="24"/>
          <w:bdr w:val="single" w:sz="2" w:space="0" w:color="auto" w:frame="1"/>
        </w:rPr>
        <w:t>Redux</w:t>
      </w:r>
      <w:proofErr w:type="spellEnd"/>
      <w:r w:rsidRPr="00072FF3">
        <w:rPr>
          <w:sz w:val="24"/>
          <w:szCs w:val="24"/>
          <w:bdr w:val="single" w:sz="2" w:space="0" w:color="auto" w:frame="1"/>
        </w:rPr>
        <w:t xml:space="preserve">, instead of scattering the application state in various components of the application, we will store all the application state inside a central </w:t>
      </w:r>
      <w:proofErr w:type="gramStart"/>
      <w:r w:rsidRPr="00072FF3">
        <w:rPr>
          <w:sz w:val="24"/>
          <w:szCs w:val="24"/>
          <w:bdr w:val="single" w:sz="2" w:space="0" w:color="auto" w:frame="1"/>
        </w:rPr>
        <w:t>repository, that</w:t>
      </w:r>
      <w:proofErr w:type="gramEnd"/>
      <w:r w:rsidRPr="00072FF3">
        <w:rPr>
          <w:sz w:val="24"/>
          <w:szCs w:val="24"/>
          <w:bdr w:val="single" w:sz="2" w:space="0" w:color="auto" w:frame="1"/>
        </w:rPr>
        <w:t xml:space="preserve"> is a single JS object called the </w:t>
      </w:r>
      <w:proofErr w:type="spellStart"/>
      <w:r w:rsidRPr="00072FF3">
        <w:rPr>
          <w:sz w:val="24"/>
          <w:szCs w:val="24"/>
          <w:bdr w:val="single" w:sz="2" w:space="0" w:color="auto" w:frame="1"/>
        </w:rPr>
        <w:t>Redux</w:t>
      </w:r>
      <w:proofErr w:type="spellEnd"/>
      <w:r w:rsidRPr="00072FF3">
        <w:rPr>
          <w:sz w:val="24"/>
          <w:szCs w:val="24"/>
          <w:bdr w:val="single" w:sz="2" w:space="0" w:color="auto" w:frame="1"/>
        </w:rPr>
        <w:t xml:space="preserve"> Store. You can assume it as a kind of database for the front end of an application. So with this architecture, the different components of the app have to no longer maintain their own state. Instead, they get what they need from the </w:t>
      </w:r>
      <w:proofErr w:type="spellStart"/>
      <w:proofErr w:type="gramStart"/>
      <w:r w:rsidRPr="00072FF3">
        <w:rPr>
          <w:sz w:val="24"/>
          <w:szCs w:val="24"/>
          <w:bdr w:val="single" w:sz="2" w:space="0" w:color="auto" w:frame="1"/>
        </w:rPr>
        <w:t>Redux</w:t>
      </w:r>
      <w:proofErr w:type="spellEnd"/>
      <w:proofErr w:type="gramEnd"/>
      <w:r w:rsidRPr="00072FF3">
        <w:rPr>
          <w:sz w:val="24"/>
          <w:szCs w:val="24"/>
          <w:bdr w:val="single" w:sz="2" w:space="0" w:color="auto" w:frame="1"/>
        </w:rPr>
        <w:t xml:space="preserve"> store. </w:t>
      </w:r>
      <w:proofErr w:type="spellStart"/>
      <w:r w:rsidRPr="00072FF3">
        <w:rPr>
          <w:sz w:val="24"/>
          <w:szCs w:val="24"/>
          <w:bdr w:val="single" w:sz="2" w:space="0" w:color="auto" w:frame="1"/>
        </w:rPr>
        <w:t>Redux</w:t>
      </w:r>
      <w:proofErr w:type="spellEnd"/>
      <w:r w:rsidRPr="00072FF3">
        <w:rPr>
          <w:sz w:val="24"/>
          <w:szCs w:val="24"/>
          <w:bdr w:val="single" w:sz="2" w:space="0" w:color="auto" w:frame="1"/>
        </w:rPr>
        <w:t xml:space="preserve"> as an architecture also makes it easy to understand how the data changes in our application, if something goes wrong we can see exactly how, why, when, and where the data changed. Remember, </w:t>
      </w:r>
      <w:proofErr w:type="spellStart"/>
      <w:r w:rsidRPr="00072FF3">
        <w:rPr>
          <w:sz w:val="24"/>
          <w:szCs w:val="24"/>
          <w:bdr w:val="single" w:sz="2" w:space="0" w:color="auto" w:frame="1"/>
        </w:rPr>
        <w:t>Redux</w:t>
      </w:r>
      <w:proofErr w:type="spellEnd"/>
      <w:r w:rsidRPr="00072FF3">
        <w:rPr>
          <w:sz w:val="24"/>
          <w:szCs w:val="24"/>
          <w:bdr w:val="single" w:sz="2" w:space="0" w:color="auto" w:frame="1"/>
        </w:rPr>
        <w:t xml:space="preserve"> performs a similar function as Context API and hence helps in reducing the prop drilling. Hence, </w:t>
      </w:r>
      <w:proofErr w:type="spellStart"/>
      <w:r w:rsidRPr="00072FF3">
        <w:rPr>
          <w:sz w:val="24"/>
          <w:szCs w:val="24"/>
          <w:bdr w:val="single" w:sz="2" w:space="0" w:color="auto" w:frame="1"/>
        </w:rPr>
        <w:t>Redux</w:t>
      </w:r>
      <w:proofErr w:type="spellEnd"/>
      <w:r w:rsidRPr="00072FF3">
        <w:rPr>
          <w:sz w:val="24"/>
          <w:szCs w:val="24"/>
          <w:bdr w:val="single" w:sz="2" w:space="0" w:color="auto" w:frame="1"/>
        </w:rPr>
        <w:t xml:space="preserve"> is a custom solution for state management. </w:t>
      </w:r>
    </w:p>
    <w:p w:rsidR="00072FF3" w:rsidRPr="00072FF3" w:rsidRDefault="00072FF3" w:rsidP="00072FF3">
      <w:r w:rsidRPr="00072FF3">
        <w:t xml:space="preserve">In a Nutshell - The Need to Use </w:t>
      </w:r>
      <w:proofErr w:type="spellStart"/>
      <w:r w:rsidRPr="00072FF3">
        <w:t>Redux</w:t>
      </w:r>
      <w:proofErr w:type="spellEnd"/>
    </w:p>
    <w:p w:rsidR="00072FF3" w:rsidRPr="00072FF3" w:rsidRDefault="00072FF3" w:rsidP="00072FF3">
      <w:pPr>
        <w:rPr>
          <w:sz w:val="24"/>
          <w:szCs w:val="24"/>
        </w:rPr>
      </w:pPr>
      <w:proofErr w:type="spellStart"/>
      <w:r w:rsidRPr="00072FF3">
        <w:rPr>
          <w:sz w:val="24"/>
          <w:szCs w:val="24"/>
          <w:bdr w:val="single" w:sz="2" w:space="0" w:color="auto" w:frame="1"/>
        </w:rPr>
        <w:t>Redux</w:t>
      </w:r>
      <w:proofErr w:type="spellEnd"/>
      <w:r w:rsidRPr="00072FF3">
        <w:rPr>
          <w:sz w:val="24"/>
          <w:szCs w:val="24"/>
          <w:bdr w:val="single" w:sz="2" w:space="0" w:color="auto" w:frame="1"/>
        </w:rPr>
        <w:t xml:space="preserve"> centralizes the application’s state </w:t>
      </w:r>
    </w:p>
    <w:p w:rsidR="00072FF3" w:rsidRPr="00072FF3" w:rsidRDefault="00072FF3" w:rsidP="00072FF3">
      <w:pPr>
        <w:rPr>
          <w:sz w:val="24"/>
          <w:szCs w:val="24"/>
        </w:rPr>
      </w:pPr>
      <w:r w:rsidRPr="00072FF3">
        <w:rPr>
          <w:sz w:val="24"/>
          <w:szCs w:val="24"/>
          <w:bdr w:val="single" w:sz="2" w:space="0" w:color="auto" w:frame="1"/>
        </w:rPr>
        <w:t>It also makes the data flow transparent and predictable</w:t>
      </w:r>
    </w:p>
    <w:p w:rsidR="00072FF3" w:rsidRPr="00072FF3" w:rsidRDefault="00072FF3" w:rsidP="00072FF3">
      <w:pPr>
        <w:rPr>
          <w:sz w:val="24"/>
          <w:szCs w:val="24"/>
        </w:rPr>
      </w:pPr>
      <w:r w:rsidRPr="00072FF3">
        <w:rPr>
          <w:sz w:val="24"/>
          <w:szCs w:val="24"/>
          <w:bdr w:val="single" w:sz="2" w:space="0" w:color="auto" w:frame="1"/>
        </w:rPr>
        <w:t xml:space="preserve">In addition to this, </w:t>
      </w:r>
      <w:proofErr w:type="gramStart"/>
      <w:r w:rsidRPr="00072FF3">
        <w:rPr>
          <w:sz w:val="24"/>
          <w:szCs w:val="24"/>
          <w:bdr w:val="single" w:sz="2" w:space="0" w:color="auto" w:frame="1"/>
        </w:rPr>
        <w:t>It</w:t>
      </w:r>
      <w:proofErr w:type="gramEnd"/>
      <w:r w:rsidRPr="00072FF3">
        <w:rPr>
          <w:sz w:val="24"/>
          <w:szCs w:val="24"/>
          <w:bdr w:val="single" w:sz="2" w:space="0" w:color="auto" w:frame="1"/>
        </w:rPr>
        <w:t xml:space="preserve"> also makes Testing very easy.</w:t>
      </w:r>
    </w:p>
    <w:p w:rsidR="00072FF3" w:rsidRPr="00072FF3" w:rsidRDefault="00072FF3" w:rsidP="00072FF3">
      <w:pPr>
        <w:rPr>
          <w:sz w:val="24"/>
          <w:szCs w:val="24"/>
        </w:rPr>
      </w:pPr>
      <w:r w:rsidRPr="00072FF3">
        <w:rPr>
          <w:sz w:val="24"/>
          <w:szCs w:val="24"/>
          <w:bdr w:val="single" w:sz="2" w:space="0" w:color="auto" w:frame="1"/>
        </w:rPr>
        <w:t>It brings out Consistency throughout the application</w:t>
      </w:r>
    </w:p>
    <w:p w:rsidR="001A3B0A" w:rsidRDefault="001A3B0A" w:rsidP="00072FF3">
      <w:r>
        <w:t xml:space="preserve">Terms that we use in </w:t>
      </w:r>
      <w:proofErr w:type="spellStart"/>
      <w:r>
        <w:t>Redux</w:t>
      </w:r>
      <w:proofErr w:type="spellEnd"/>
    </w:p>
    <w:p w:rsidR="001A3B0A" w:rsidRDefault="004177E9" w:rsidP="004177E9">
      <w:pPr>
        <w:tabs>
          <w:tab w:val="left" w:pos="7564"/>
        </w:tabs>
      </w:pPr>
      <w:r>
        <w:tab/>
      </w:r>
    </w:p>
    <w:p w:rsidR="00072FF3" w:rsidRPr="00072FF3" w:rsidRDefault="00072FF3" w:rsidP="00072FF3">
      <w:r w:rsidRPr="00072FF3">
        <w:t>Actions &amp; Reducers</w:t>
      </w:r>
    </w:p>
    <w:p w:rsidR="00072FF3" w:rsidRPr="00072FF3" w:rsidRDefault="00072FF3" w:rsidP="00072FF3">
      <w:pPr>
        <w:rPr>
          <w:sz w:val="24"/>
          <w:szCs w:val="24"/>
        </w:rPr>
      </w:pPr>
      <w:r w:rsidRPr="00072FF3">
        <w:rPr>
          <w:sz w:val="24"/>
          <w:szCs w:val="24"/>
          <w:bdr w:val="single" w:sz="2" w:space="0" w:color="auto" w:frame="1"/>
        </w:rPr>
        <w:t xml:space="preserve">Actions: An action is a plain object that describes the intention to cause change. Let’s suppose we are creating an </w:t>
      </w:r>
      <w:proofErr w:type="spellStart"/>
      <w:r w:rsidRPr="00072FF3">
        <w:rPr>
          <w:sz w:val="24"/>
          <w:szCs w:val="24"/>
          <w:bdr w:val="single" w:sz="2" w:space="0" w:color="auto" w:frame="1"/>
        </w:rPr>
        <w:t>iNotebook</w:t>
      </w:r>
      <w:proofErr w:type="spellEnd"/>
      <w:r w:rsidRPr="00072FF3">
        <w:rPr>
          <w:sz w:val="24"/>
          <w:szCs w:val="24"/>
          <w:bdr w:val="single" w:sz="2" w:space="0" w:color="auto" w:frame="1"/>
        </w:rPr>
        <w:t xml:space="preserve"> application, which contains a lot of notes. </w:t>
      </w:r>
      <w:proofErr w:type="gramStart"/>
      <w:r w:rsidRPr="00072FF3">
        <w:rPr>
          <w:sz w:val="24"/>
          <w:szCs w:val="24"/>
          <w:bdr w:val="single" w:sz="2" w:space="0" w:color="auto" w:frame="1"/>
        </w:rPr>
        <w:t xml:space="preserve">Now, </w:t>
      </w:r>
      <w:r w:rsidRPr="00072FF3">
        <w:rPr>
          <w:sz w:val="24"/>
          <w:szCs w:val="24"/>
          <w:bdr w:val="single" w:sz="2" w:space="0" w:color="auto" w:frame="1"/>
        </w:rPr>
        <w:lastRenderedPageBreak/>
        <w:t>suppose, we want to change the correspondence of the notes with respect to their Users.</w:t>
      </w:r>
      <w:proofErr w:type="gramEnd"/>
      <w:r w:rsidRPr="00072FF3">
        <w:rPr>
          <w:sz w:val="24"/>
          <w:szCs w:val="24"/>
          <w:bdr w:val="single" w:sz="2" w:space="0" w:color="auto" w:frame="1"/>
        </w:rPr>
        <w:t xml:space="preserve"> To do so, we will bring an action to change the Notes array by adding another note. </w:t>
      </w:r>
    </w:p>
    <w:p w:rsidR="00072FF3" w:rsidRPr="00072FF3" w:rsidRDefault="00072FF3" w:rsidP="00072FF3">
      <w:pPr>
        <w:rPr>
          <w:ins w:id="0" w:author="Unknown"/>
          <w:sz w:val="24"/>
          <w:szCs w:val="24"/>
        </w:rPr>
      </w:pPr>
      <w:ins w:id="1" w:author="Unknown">
        <w:r w:rsidRPr="00072FF3">
          <w:rPr>
            <w:sz w:val="24"/>
            <w:szCs w:val="24"/>
            <w:bdr w:val="single" w:sz="2" w:space="0" w:color="auto" w:frame="1"/>
          </w:rPr>
          <w:t>Reducers: A reducer is a function that determines changes to an application state. It returns to the new State and tells the store how to do it. For example, we would like to add a new note in the application then, Reducer will determine which variable/array/State will be changed by the addition of the note. In most simple words, It uses the action it receives to determine the change.</w:t>
        </w:r>
      </w:ins>
    </w:p>
    <w:p w:rsidR="00072FF3" w:rsidRPr="00072FF3" w:rsidRDefault="00072FF3" w:rsidP="00072FF3">
      <w:pPr>
        <w:rPr>
          <w:ins w:id="2" w:author="Unknown"/>
          <w:sz w:val="24"/>
          <w:szCs w:val="24"/>
        </w:rPr>
      </w:pPr>
      <w:r w:rsidRPr="00072FF3">
        <w:rPr>
          <w:noProof/>
          <w:sz w:val="24"/>
          <w:szCs w:val="24"/>
          <w:lang w:eastAsia="en-IN"/>
        </w:rPr>
        <w:drawing>
          <wp:inline distT="0" distB="0" distL="0" distR="0" wp14:anchorId="1800E916" wp14:editId="75FAC090">
            <wp:extent cx="6960235" cy="2926080"/>
            <wp:effectExtent l="0" t="0" r="0" b="7620"/>
            <wp:docPr id="4" name="Picture 4" descr="https://codewithharry.nyc3.cdn.digitaloceanspaces.com/assets/1e1127428f0131c6930b15305881d9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withharry.nyc3.cdn.digitaloceanspaces.com/assets/1e1127428f0131c6930b15305881d97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0235" cy="2926080"/>
                    </a:xfrm>
                    <a:prstGeom prst="rect">
                      <a:avLst/>
                    </a:prstGeom>
                    <a:noFill/>
                    <a:ln>
                      <a:noFill/>
                    </a:ln>
                  </pic:spPr>
                </pic:pic>
              </a:graphicData>
            </a:graphic>
          </wp:inline>
        </w:drawing>
      </w:r>
    </w:p>
    <w:p w:rsidR="00072FF3" w:rsidRPr="00072FF3" w:rsidRDefault="00072FF3" w:rsidP="00072FF3">
      <w:pPr>
        <w:rPr>
          <w:ins w:id="3" w:author="Unknown"/>
          <w:sz w:val="24"/>
          <w:szCs w:val="24"/>
        </w:rPr>
      </w:pPr>
      <w:ins w:id="4" w:author="Unknown">
        <w:r w:rsidRPr="00072FF3">
          <w:rPr>
            <w:sz w:val="24"/>
            <w:szCs w:val="24"/>
            <w:bdr w:val="single" w:sz="2" w:space="0" w:color="auto" w:frame="1"/>
          </w:rPr>
          <w:t>Figure 1.1: Actions and Reducers</w:t>
        </w:r>
      </w:ins>
    </w:p>
    <w:p w:rsidR="00072FF3" w:rsidRPr="00072FF3" w:rsidRDefault="00072FF3" w:rsidP="00072FF3">
      <w:pPr>
        <w:rPr>
          <w:ins w:id="5" w:author="Unknown"/>
        </w:rPr>
      </w:pPr>
      <w:ins w:id="6" w:author="Unknown">
        <w:r w:rsidRPr="00072FF3">
          <w:t>The analogy of Actions and Reducers</w:t>
        </w:r>
      </w:ins>
    </w:p>
    <w:p w:rsidR="00072FF3" w:rsidRDefault="00072FF3" w:rsidP="00072FF3"/>
    <w:p w:rsidR="001A3B0A" w:rsidRDefault="001A3B0A" w:rsidP="00072FF3"/>
    <w:p w:rsidR="001A3B0A" w:rsidRDefault="001A3B0A" w:rsidP="00072FF3"/>
    <w:p w:rsidR="001A3B0A" w:rsidRDefault="001A3B0A" w:rsidP="00072FF3">
      <w:r>
        <w:rPr>
          <w:noProof/>
          <w:lang w:eastAsia="en-IN"/>
        </w:rPr>
        <w:lastRenderedPageBreak/>
        <w:drawing>
          <wp:inline distT="0" distB="0" distL="0" distR="0">
            <wp:extent cx="6539097" cy="275827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9439" cy="2758417"/>
                    </a:xfrm>
                    <a:prstGeom prst="rect">
                      <a:avLst/>
                    </a:prstGeom>
                    <a:noFill/>
                    <a:ln>
                      <a:noFill/>
                    </a:ln>
                  </pic:spPr>
                </pic:pic>
              </a:graphicData>
            </a:graphic>
          </wp:inline>
        </w:drawing>
      </w:r>
    </w:p>
    <w:p w:rsidR="001A3B0A" w:rsidRDefault="001A3B0A" w:rsidP="00072FF3"/>
    <w:p w:rsidR="001A3B0A" w:rsidRDefault="001A3B0A" w:rsidP="001A3B0A">
      <w:pPr>
        <w:autoSpaceDE w:val="0"/>
        <w:autoSpaceDN w:val="0"/>
        <w:adjustRightInd w:val="0"/>
        <w:spacing w:after="0" w:line="240" w:lineRule="auto"/>
        <w:rPr>
          <w:rFonts w:ascii="Calibri" w:hAnsi="Calibri" w:cs="Calibri"/>
          <w:b/>
          <w:bCs/>
          <w:color w:val="000000"/>
          <w:sz w:val="24"/>
          <w:szCs w:val="24"/>
          <w:lang w:val="en"/>
        </w:rPr>
      </w:pPr>
    </w:p>
    <w:p w:rsidR="001A3B0A" w:rsidRDefault="001A3B0A" w:rsidP="00072FF3"/>
    <w:p w:rsidR="001A3B0A" w:rsidRDefault="001A3B0A" w:rsidP="00072FF3"/>
    <w:p w:rsidR="001A3B0A" w:rsidRDefault="001A3B0A" w:rsidP="001A3B0A">
      <w:pPr>
        <w:autoSpaceDE w:val="0"/>
        <w:autoSpaceDN w:val="0"/>
        <w:adjustRightInd w:val="0"/>
        <w:spacing w:after="0" w:line="240" w:lineRule="auto"/>
        <w:rPr>
          <w:rFonts w:ascii="Calibri" w:hAnsi="Calibri" w:cs="Calibri"/>
          <w:b/>
          <w:bCs/>
          <w:color w:val="000000"/>
          <w:sz w:val="24"/>
          <w:szCs w:val="24"/>
          <w:lang w:val="en"/>
        </w:rPr>
      </w:pPr>
    </w:p>
    <w:p w:rsidR="001A3B0A" w:rsidRPr="00072FF3" w:rsidRDefault="001A3B0A" w:rsidP="00072FF3">
      <w:bookmarkStart w:id="7" w:name="_GoBack"/>
      <w:r>
        <w:rPr>
          <w:noProof/>
          <w:lang w:eastAsia="en-IN"/>
        </w:rPr>
        <w:drawing>
          <wp:inline distT="0" distB="0" distL="0" distR="0">
            <wp:extent cx="5717540" cy="2409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7540" cy="2409825"/>
                    </a:xfrm>
                    <a:prstGeom prst="rect">
                      <a:avLst/>
                    </a:prstGeom>
                    <a:noFill/>
                    <a:ln>
                      <a:noFill/>
                    </a:ln>
                  </pic:spPr>
                </pic:pic>
              </a:graphicData>
            </a:graphic>
          </wp:inline>
        </w:drawing>
      </w:r>
      <w:bookmarkEnd w:id="7"/>
    </w:p>
    <w:sectPr w:rsidR="001A3B0A" w:rsidRPr="00072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C1CE9"/>
    <w:multiLevelType w:val="multilevel"/>
    <w:tmpl w:val="A304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FF3"/>
    <w:rsid w:val="00072FF3"/>
    <w:rsid w:val="001A3B0A"/>
    <w:rsid w:val="004177E9"/>
    <w:rsid w:val="00871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2F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FF3"/>
    <w:rPr>
      <w:rFonts w:ascii="Tahoma" w:hAnsi="Tahoma" w:cs="Tahoma"/>
      <w:sz w:val="16"/>
      <w:szCs w:val="16"/>
    </w:rPr>
  </w:style>
  <w:style w:type="character" w:customStyle="1" w:styleId="Heading2Char">
    <w:name w:val="Heading 2 Char"/>
    <w:basedOn w:val="DefaultParagraphFont"/>
    <w:link w:val="Heading2"/>
    <w:uiPriority w:val="9"/>
    <w:rsid w:val="00072FF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72F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2F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2F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FF3"/>
    <w:rPr>
      <w:rFonts w:ascii="Tahoma" w:hAnsi="Tahoma" w:cs="Tahoma"/>
      <w:sz w:val="16"/>
      <w:szCs w:val="16"/>
    </w:rPr>
  </w:style>
  <w:style w:type="character" w:customStyle="1" w:styleId="Heading2Char">
    <w:name w:val="Heading 2 Char"/>
    <w:basedOn w:val="DefaultParagraphFont"/>
    <w:link w:val="Heading2"/>
    <w:uiPriority w:val="9"/>
    <w:rsid w:val="00072FF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72F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2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89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3</cp:revision>
  <dcterms:created xsi:type="dcterms:W3CDTF">2022-06-02T04:02:00Z</dcterms:created>
  <dcterms:modified xsi:type="dcterms:W3CDTF">2022-06-06T13:13:00Z</dcterms:modified>
</cp:coreProperties>
</file>